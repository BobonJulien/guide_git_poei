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189B" w14:textId="01B08FB5" w:rsidR="004E2C80" w:rsidRDefault="004E2C80">
      <w:r>
        <w:t xml:space="preserve">Téléchargement : </w:t>
      </w:r>
      <w:r w:rsidR="0053630D">
        <w:fldChar w:fldCharType="begin"/>
      </w:r>
      <w:r w:rsidR="0053630D">
        <w:instrText xml:space="preserve"> HYPERLINK "https://git-scm.com/" </w:instrText>
      </w:r>
      <w:r w:rsidR="0053630D">
        <w:fldChar w:fldCharType="separate"/>
      </w:r>
      <w:r w:rsidRPr="00E208FD">
        <w:rPr>
          <w:rStyle w:val="Lienhypertexte"/>
        </w:rPr>
        <w:t>https://</w:t>
      </w:r>
      <w:del w:id="0" w:author="Kevin Mendes" w:date="2021-02-12T10:57:00Z">
        <w:r w:rsidRPr="00E208FD" w:rsidDel="0053630D">
          <w:rPr>
            <w:rStyle w:val="Lienhypertexte"/>
          </w:rPr>
          <w:delText>git</w:delText>
        </w:r>
      </w:del>
      <w:ins w:id="1" w:author="Kevin Mendes" w:date="2021-02-12T10:57:00Z">
        <w:r w:rsidR="0053630D">
          <w:rPr>
            <w:rStyle w:val="Lienhypertexte"/>
          </w:rPr>
          <w:t>git</w:t>
        </w:r>
      </w:ins>
      <w:r w:rsidRPr="00E208FD">
        <w:rPr>
          <w:rStyle w:val="Lienhypertexte"/>
        </w:rPr>
        <w:t>-scm.com/</w:t>
      </w:r>
      <w:r w:rsidR="0053630D">
        <w:rPr>
          <w:rStyle w:val="Lienhypertexte"/>
        </w:rPr>
        <w:fldChar w:fldCharType="end"/>
      </w:r>
    </w:p>
    <w:p w14:paraId="750473FF" w14:textId="12A15E47" w:rsidR="004E2C80" w:rsidRDefault="00B523E5">
      <w:r>
        <w:t xml:space="preserve">Documentation officielle : </w:t>
      </w:r>
      <w:r w:rsidR="0053630D">
        <w:fldChar w:fldCharType="begin"/>
      </w:r>
      <w:r w:rsidR="0053630D">
        <w:instrText xml:space="preserve"> HYPERLINK "https://git-scm.com/docs" </w:instrText>
      </w:r>
      <w:r w:rsidR="0053630D">
        <w:fldChar w:fldCharType="separate"/>
      </w:r>
      <w:r w:rsidRPr="00D85994">
        <w:rPr>
          <w:rStyle w:val="Lienhypertexte"/>
        </w:rPr>
        <w:t>https://</w:t>
      </w:r>
      <w:del w:id="2" w:author="Kevin Mendes" w:date="2021-02-12T10:57:00Z">
        <w:r w:rsidRPr="00D85994" w:rsidDel="0053630D">
          <w:rPr>
            <w:rStyle w:val="Lienhypertexte"/>
          </w:rPr>
          <w:delText>git</w:delText>
        </w:r>
      </w:del>
      <w:ins w:id="3" w:author="Kevin Mendes" w:date="2021-02-12T10:57:00Z">
        <w:r w:rsidR="0053630D">
          <w:rPr>
            <w:rStyle w:val="Lienhypertexte"/>
          </w:rPr>
          <w:t>git</w:t>
        </w:r>
      </w:ins>
      <w:r w:rsidRPr="00D85994">
        <w:rPr>
          <w:rStyle w:val="Lienhypertexte"/>
        </w:rPr>
        <w:t>-scm.com/docs</w:t>
      </w:r>
      <w:r w:rsidR="0053630D">
        <w:rPr>
          <w:rStyle w:val="Lienhypertexte"/>
        </w:rPr>
        <w:fldChar w:fldCharType="end"/>
      </w:r>
    </w:p>
    <w:p w14:paraId="7AF97593" w14:textId="23B06CE0" w:rsidR="00B523E5" w:rsidRDefault="00B523E5" w:rsidP="0053630D">
      <w:pPr>
        <w:ind w:left="708"/>
      </w:pPr>
    </w:p>
    <w:p w14:paraId="19754099" w14:textId="77777777" w:rsidR="00B523E5" w:rsidRPr="00B523E5" w:rsidRDefault="00B523E5" w:rsidP="0053630D">
      <w:pPr>
        <w:ind w:left="708"/>
      </w:pPr>
    </w:p>
    <w:p w14:paraId="599013B6" w14:textId="6531F9E3" w:rsidR="00B523E5" w:rsidRDefault="00B523E5"/>
    <w:tbl>
      <w:tblPr>
        <w:tblStyle w:val="TableauGrille1Clair-Accentuation2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523E5" w14:paraId="711824AF" w14:textId="77777777" w:rsidTr="0046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14:paraId="3AB19059" w14:textId="4EAE7093" w:rsidR="00B523E5" w:rsidRDefault="0046547E" w:rsidP="00455CF8">
            <w:pPr>
              <w:pStyle w:val="Titre2"/>
              <w:jc w:val="center"/>
              <w:outlineLvl w:val="1"/>
            </w:pPr>
            <w:del w:id="4" w:author="Kevin Mendes" w:date="2021-02-12T10:57:00Z">
              <w:r w:rsidDel="0053630D">
                <w:delText>Git</w:delText>
              </w:r>
            </w:del>
            <w:proofErr w:type="gramStart"/>
            <w:ins w:id="5" w:author="Kevin Mendes" w:date="2021-02-12T10:59:00Z">
              <w:r w:rsidR="0053630D">
                <w:t>git</w:t>
              </w:r>
            </w:ins>
            <w:proofErr w:type="gramEnd"/>
            <w:r>
              <w:t xml:space="preserve"> (Local uniquement)- Basics</w:t>
            </w:r>
          </w:p>
        </w:tc>
      </w:tr>
    </w:tbl>
    <w:p w14:paraId="404AB0C3" w14:textId="432AB08E" w:rsidR="0046547E" w:rsidRPr="0046547E" w:rsidRDefault="00405367">
      <w:pPr>
        <w:rPr>
          <w:rStyle w:val="Accentuationintense"/>
        </w:rPr>
        <w:sectPr w:rsidR="0046547E" w:rsidRPr="004654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/>
      </w:r>
    </w:p>
    <w:p w14:paraId="2020CAD6" w14:textId="6A7E2822" w:rsidR="00405367" w:rsidRPr="0046547E" w:rsidRDefault="00405367">
      <w:pPr>
        <w:rPr>
          <w:rStyle w:val="Accentuationintense"/>
        </w:rPr>
      </w:pPr>
      <w:r w:rsidRPr="0046547E">
        <w:rPr>
          <w:rStyle w:val="Accentuationintense"/>
        </w:rPr>
        <w:t xml:space="preserve">Initialiser </w:t>
      </w:r>
      <w:del w:id="6" w:author="Kevin Mendes" w:date="2021-02-12T10:57:00Z">
        <w:r w:rsidRPr="0046547E" w:rsidDel="0053630D">
          <w:rPr>
            <w:rStyle w:val="Accentuationintense"/>
          </w:rPr>
          <w:delText>git</w:delText>
        </w:r>
      </w:del>
      <w:ins w:id="7" w:author="Kevin Mendes" w:date="2021-02-12T10:57:00Z">
        <w:r w:rsidR="0053630D">
          <w:rPr>
            <w:rStyle w:val="Accentuationintense"/>
          </w:rPr>
          <w:t>git</w:t>
        </w:r>
      </w:ins>
      <w:r w:rsidRPr="0046547E">
        <w:rPr>
          <w:rStyle w:val="Accentuationintense"/>
        </w:rPr>
        <w:t xml:space="preserve"> dans un repos : </w:t>
      </w:r>
    </w:p>
    <w:p w14:paraId="5B5DF6B8" w14:textId="43ED67C6" w:rsidR="00405367" w:rsidRDefault="00405367" w:rsidP="00405367">
      <w:pPr>
        <w:pStyle w:val="Paragraphedeliste"/>
        <w:numPr>
          <w:ilvl w:val="0"/>
          <w:numId w:val="1"/>
        </w:numPr>
      </w:pPr>
      <w:del w:id="8" w:author="Kevin Mendes" w:date="2021-02-12T10:57:00Z">
        <w:r w:rsidDel="0053630D">
          <w:delText>Git</w:delText>
        </w:r>
      </w:del>
      <w:proofErr w:type="gramStart"/>
      <w:ins w:id="9" w:author="Kevin Mendes" w:date="2021-02-12T10:59:00Z">
        <w:r w:rsidR="0053630D">
          <w:t>git</w:t>
        </w:r>
      </w:ins>
      <w:proofErr w:type="gramEnd"/>
      <w:r>
        <w:t xml:space="preserve"> init =&gt; Va initialiser </w:t>
      </w:r>
      <w:del w:id="10" w:author="Kevin Mendes" w:date="2021-02-12T10:57:00Z">
        <w:r w:rsidDel="0053630D">
          <w:delText>git</w:delText>
        </w:r>
      </w:del>
      <w:ins w:id="11" w:author="Kevin Mendes" w:date="2021-02-12T10:57:00Z">
        <w:r w:rsidR="0053630D">
          <w:t>git</w:t>
        </w:r>
      </w:ins>
      <w:r>
        <w:t xml:space="preserve"> dans le répertoire (.</w:t>
      </w:r>
      <w:del w:id="12" w:author="Kevin Mendes" w:date="2021-02-12T10:57:00Z">
        <w:r w:rsidDel="0053630D">
          <w:delText>git</w:delText>
        </w:r>
      </w:del>
      <w:ins w:id="13" w:author="Kevin Mendes" w:date="2021-02-12T10:57:00Z">
        <w:r w:rsidR="0053630D">
          <w:t>git</w:t>
        </w:r>
      </w:ins>
      <w:r>
        <w:t>)</w:t>
      </w:r>
    </w:p>
    <w:p w14:paraId="546683B4" w14:textId="6583A6B7" w:rsidR="0046547E" w:rsidRPr="0046547E" w:rsidRDefault="0046547E" w:rsidP="0046547E">
      <w:pPr>
        <w:rPr>
          <w:rStyle w:val="Accentuationintense"/>
        </w:rPr>
      </w:pPr>
      <w:r w:rsidRPr="0046547E">
        <w:rPr>
          <w:rStyle w:val="Accentuationintense"/>
        </w:rPr>
        <w:t xml:space="preserve">Configurer le nom d’utilisateur : </w:t>
      </w:r>
    </w:p>
    <w:p w14:paraId="069FACFA" w14:textId="3BAEF40B" w:rsidR="0046547E" w:rsidRDefault="0046547E" w:rsidP="0046547E">
      <w:pPr>
        <w:pStyle w:val="Paragraphedeliste"/>
        <w:numPr>
          <w:ilvl w:val="0"/>
          <w:numId w:val="1"/>
        </w:numPr>
      </w:pPr>
      <w:del w:id="14" w:author="Kevin Mendes" w:date="2021-02-12T10:57:00Z">
        <w:r w:rsidDel="0053630D">
          <w:delText>Git</w:delText>
        </w:r>
      </w:del>
      <w:proofErr w:type="gramStart"/>
      <w:ins w:id="15" w:author="Kevin Mendes" w:date="2021-02-12T10:59:00Z">
        <w:r w:rsidR="0053630D">
          <w:t>git</w:t>
        </w:r>
      </w:ins>
      <w:proofErr w:type="gramEnd"/>
      <w:r>
        <w:t xml:space="preserve"> config user.name </w:t>
      </w:r>
      <w:proofErr w:type="spellStart"/>
      <w:r>
        <w:t>nom_a_utiliser</w:t>
      </w:r>
      <w:proofErr w:type="spellEnd"/>
    </w:p>
    <w:p w14:paraId="299CA266" w14:textId="0DE4163D" w:rsidR="00B523E5" w:rsidRPr="0046547E" w:rsidRDefault="00B523E5" w:rsidP="00B523E5">
      <w:pPr>
        <w:rPr>
          <w:rStyle w:val="Accentuationintense"/>
        </w:rPr>
      </w:pPr>
      <w:r w:rsidRPr="0046547E">
        <w:rPr>
          <w:rStyle w:val="Accentuationintense"/>
        </w:rPr>
        <w:t>Créer une branche</w:t>
      </w:r>
      <w:r w:rsidR="0046547E">
        <w:rPr>
          <w:rStyle w:val="Accentuationintense"/>
        </w:rPr>
        <w:t> :</w:t>
      </w:r>
    </w:p>
    <w:p w14:paraId="790EFC97" w14:textId="26A1D360" w:rsidR="00B523E5" w:rsidRDefault="00B523E5" w:rsidP="0046547E">
      <w:pPr>
        <w:pStyle w:val="Paragraphedeliste"/>
        <w:numPr>
          <w:ilvl w:val="0"/>
          <w:numId w:val="1"/>
        </w:numPr>
      </w:pPr>
      <w:del w:id="16" w:author="Kevin Mendes" w:date="2021-02-12T10:57:00Z">
        <w:r w:rsidDel="0053630D">
          <w:delText>Git</w:delText>
        </w:r>
      </w:del>
      <w:proofErr w:type="gramStart"/>
      <w:ins w:id="17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 w:rsidR="00455CF8">
        <w:t>branch</w:t>
      </w:r>
      <w:proofErr w:type="spellEnd"/>
      <w:r>
        <w:t xml:space="preserve"> </w:t>
      </w:r>
      <w:proofErr w:type="spellStart"/>
      <w:r>
        <w:t>nom_de_la_branche</w:t>
      </w:r>
      <w:proofErr w:type="spellEnd"/>
    </w:p>
    <w:p w14:paraId="0888E2FA" w14:textId="77777777" w:rsidR="0046547E" w:rsidRDefault="0046547E" w:rsidP="0046547E"/>
    <w:p w14:paraId="067850D0" w14:textId="2E0796CF" w:rsidR="0046547E" w:rsidRPr="0046547E" w:rsidRDefault="0046547E" w:rsidP="0046547E">
      <w:pPr>
        <w:rPr>
          <w:rStyle w:val="Accentuationintense"/>
        </w:rPr>
      </w:pPr>
      <w:r w:rsidRPr="0046547E">
        <w:rPr>
          <w:rStyle w:val="Accentuationintense"/>
        </w:rPr>
        <w:t>Se déplacer dans les branches</w:t>
      </w:r>
      <w:r>
        <w:rPr>
          <w:rStyle w:val="Accentuationintense"/>
        </w:rPr>
        <w:t> :</w:t>
      </w:r>
    </w:p>
    <w:p w14:paraId="12D63639" w14:textId="382FA7A6" w:rsidR="0046547E" w:rsidRDefault="0046547E" w:rsidP="0046547E">
      <w:pPr>
        <w:pStyle w:val="Paragraphedeliste"/>
        <w:numPr>
          <w:ilvl w:val="0"/>
          <w:numId w:val="1"/>
        </w:numPr>
      </w:pPr>
      <w:del w:id="18" w:author="Kevin Mendes" w:date="2021-02-12T10:57:00Z">
        <w:r w:rsidDel="0053630D">
          <w:delText>Git</w:delText>
        </w:r>
      </w:del>
      <w:proofErr w:type="gramStart"/>
      <w:ins w:id="19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nom_de_la_branche</w:t>
      </w:r>
      <w:proofErr w:type="spellEnd"/>
    </w:p>
    <w:p w14:paraId="7EEF4DDF" w14:textId="77777777" w:rsidR="007749F4" w:rsidRDefault="007749F4" w:rsidP="0046547E">
      <w:pPr>
        <w:rPr>
          <w:rStyle w:val="Accentuationintense"/>
        </w:rPr>
      </w:pPr>
    </w:p>
    <w:p w14:paraId="587F3FF1" w14:textId="4E6E779B" w:rsidR="0046547E" w:rsidRPr="0046547E" w:rsidRDefault="0046547E" w:rsidP="0046547E">
      <w:pPr>
        <w:rPr>
          <w:rStyle w:val="Accentuationintense"/>
        </w:rPr>
      </w:pPr>
      <w:r w:rsidRPr="0046547E">
        <w:rPr>
          <w:rStyle w:val="Accentuationintense"/>
        </w:rPr>
        <w:t>Supprimer une branche</w:t>
      </w:r>
      <w:r>
        <w:rPr>
          <w:rStyle w:val="Accentuationintense"/>
        </w:rPr>
        <w:t> :</w:t>
      </w:r>
    </w:p>
    <w:p w14:paraId="24C4D97E" w14:textId="725AD92D" w:rsidR="0046547E" w:rsidRDefault="0046547E" w:rsidP="0046547E">
      <w:pPr>
        <w:pStyle w:val="Paragraphedeliste"/>
        <w:numPr>
          <w:ilvl w:val="0"/>
          <w:numId w:val="1"/>
        </w:numPr>
      </w:pPr>
      <w:del w:id="20" w:author="Kevin Mendes" w:date="2021-02-12T10:57:00Z">
        <w:r w:rsidDel="0053630D">
          <w:delText>Git</w:delText>
        </w:r>
      </w:del>
      <w:proofErr w:type="gramStart"/>
      <w:ins w:id="21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-d </w:t>
      </w:r>
      <w:proofErr w:type="spellStart"/>
      <w:r>
        <w:t>nom_de_la_branche</w:t>
      </w:r>
      <w:proofErr w:type="spellEnd"/>
    </w:p>
    <w:p w14:paraId="2ED8818E" w14:textId="247691BE" w:rsidR="0046547E" w:rsidRPr="0046547E" w:rsidRDefault="0046547E" w:rsidP="0046547E">
      <w:pPr>
        <w:rPr>
          <w:rStyle w:val="Accentuationintense"/>
        </w:rPr>
      </w:pPr>
      <w:r w:rsidRPr="0046547E">
        <w:rPr>
          <w:rStyle w:val="Accentuationintense"/>
        </w:rPr>
        <w:t>Renommer une branche</w:t>
      </w:r>
      <w:r>
        <w:rPr>
          <w:rStyle w:val="Accentuationintense"/>
        </w:rPr>
        <w:t> :</w:t>
      </w:r>
    </w:p>
    <w:p w14:paraId="2F6CCC33" w14:textId="20A9C9CE" w:rsidR="0046547E" w:rsidRDefault="0046547E" w:rsidP="0046547E">
      <w:pPr>
        <w:pStyle w:val="Paragraphedeliste"/>
        <w:numPr>
          <w:ilvl w:val="0"/>
          <w:numId w:val="1"/>
        </w:numPr>
      </w:pPr>
      <w:r>
        <w:t> </w:t>
      </w:r>
      <w:del w:id="22" w:author="Kevin Mendes" w:date="2021-02-12T10:57:00Z">
        <w:r w:rsidDel="0053630D">
          <w:delText>Git</w:delText>
        </w:r>
      </w:del>
      <w:proofErr w:type="gramStart"/>
      <w:ins w:id="23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-m </w:t>
      </w:r>
      <w:proofErr w:type="spellStart"/>
      <w:r>
        <w:t>nom_ancienne_branche</w:t>
      </w:r>
      <w:proofErr w:type="spellEnd"/>
      <w:r>
        <w:t xml:space="preserve"> </w:t>
      </w:r>
      <w:proofErr w:type="spellStart"/>
      <w:r>
        <w:t>nouvelle_branche</w:t>
      </w:r>
      <w:proofErr w:type="spellEnd"/>
    </w:p>
    <w:p w14:paraId="66D63AFF" w14:textId="351F0422" w:rsidR="0046547E" w:rsidRPr="0046547E" w:rsidRDefault="0046547E" w:rsidP="0046547E">
      <w:pPr>
        <w:rPr>
          <w:rStyle w:val="Accentuationintense"/>
        </w:rPr>
      </w:pPr>
      <w:r w:rsidRPr="0046547E">
        <w:rPr>
          <w:rStyle w:val="Accentuationintense"/>
        </w:rPr>
        <w:t xml:space="preserve">Afficher les fichiers indexés ou non : </w:t>
      </w:r>
    </w:p>
    <w:p w14:paraId="6DDE108B" w14:textId="6874BC69" w:rsidR="0046547E" w:rsidRDefault="0046547E" w:rsidP="0046547E">
      <w:pPr>
        <w:pStyle w:val="Paragraphedeliste"/>
        <w:numPr>
          <w:ilvl w:val="0"/>
          <w:numId w:val="1"/>
        </w:numPr>
      </w:pPr>
      <w:del w:id="24" w:author="Kevin Mendes" w:date="2021-02-12T10:57:00Z">
        <w:r w:rsidDel="0053630D">
          <w:delText>Git</w:delText>
        </w:r>
      </w:del>
      <w:proofErr w:type="gramStart"/>
      <w:ins w:id="25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status</w:t>
      </w:r>
      <w:proofErr w:type="spellEnd"/>
    </w:p>
    <w:p w14:paraId="5F99D5C9" w14:textId="77777777" w:rsidR="00B523E5" w:rsidRPr="0046547E" w:rsidRDefault="00B523E5" w:rsidP="00B523E5">
      <w:pPr>
        <w:rPr>
          <w:rStyle w:val="Accentuationintense"/>
        </w:rPr>
      </w:pPr>
      <w:proofErr w:type="spellStart"/>
      <w:r w:rsidRPr="0046547E">
        <w:rPr>
          <w:rStyle w:val="Accentuationintense"/>
        </w:rPr>
        <w:t>Add</w:t>
      </w:r>
      <w:proofErr w:type="spellEnd"/>
      <w:r w:rsidRPr="0046547E">
        <w:rPr>
          <w:rStyle w:val="Accentuationintense"/>
        </w:rPr>
        <w:t xml:space="preserve"> des fichiers à l’index : </w:t>
      </w:r>
    </w:p>
    <w:p w14:paraId="2BAB78BB" w14:textId="2E75F50D" w:rsidR="00B523E5" w:rsidRDefault="00B523E5" w:rsidP="00B523E5">
      <w:pPr>
        <w:pStyle w:val="Paragraphedeliste"/>
        <w:numPr>
          <w:ilvl w:val="0"/>
          <w:numId w:val="1"/>
        </w:numPr>
      </w:pPr>
      <w:del w:id="26" w:author="Kevin Mendes" w:date="2021-02-12T10:57:00Z">
        <w:r w:rsidDel="0053630D">
          <w:delText>Git</w:delText>
        </w:r>
      </w:del>
      <w:proofErr w:type="gramStart"/>
      <w:ins w:id="27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nom_duçfichier</w:t>
      </w:r>
      <w:proofErr w:type="spellEnd"/>
    </w:p>
    <w:p w14:paraId="6C43694F" w14:textId="788EB56D" w:rsidR="00B523E5" w:rsidRDefault="00B523E5" w:rsidP="00B523E5">
      <w:pPr>
        <w:pStyle w:val="Paragraphedeliste"/>
        <w:numPr>
          <w:ilvl w:val="0"/>
          <w:numId w:val="1"/>
        </w:numPr>
      </w:pPr>
      <w:r>
        <w:t xml:space="preserve">OU </w:t>
      </w:r>
      <w:del w:id="28" w:author="Kevin Mendes" w:date="2021-02-12T10:57:00Z">
        <w:r w:rsidDel="0053630D">
          <w:delText>Git</w:delText>
        </w:r>
      </w:del>
      <w:ins w:id="29" w:author="Kevin Mendes" w:date="2021-02-12T10:59:00Z">
        <w:r w:rsidR="0053630D">
          <w:t>git</w:t>
        </w:r>
      </w:ins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12BF18F" w14:textId="5F5AB9FE" w:rsidR="00B523E5" w:rsidRDefault="00B523E5" w:rsidP="00B523E5">
      <w:pPr>
        <w:pStyle w:val="Paragraphedeliste"/>
        <w:numPr>
          <w:ilvl w:val="0"/>
          <w:numId w:val="1"/>
        </w:numPr>
      </w:pPr>
      <w:r>
        <w:t xml:space="preserve">OU </w:t>
      </w:r>
      <w:del w:id="30" w:author="Kevin Mendes" w:date="2021-02-12T10:57:00Z">
        <w:r w:rsidDel="0053630D">
          <w:delText>Git</w:delText>
        </w:r>
      </w:del>
      <w:ins w:id="31" w:author="Kevin Mendes" w:date="2021-02-12T10:59:00Z">
        <w:r w:rsidR="0053630D">
          <w:t>git</w:t>
        </w:r>
      </w:ins>
      <w:r>
        <w:t xml:space="preserve"> </w:t>
      </w:r>
      <w:proofErr w:type="spellStart"/>
      <w:r>
        <w:t>add</w:t>
      </w:r>
      <w:proofErr w:type="spellEnd"/>
      <w:r>
        <w:t xml:space="preserve"> -i (</w:t>
      </w:r>
      <w:proofErr w:type="spellStart"/>
      <w:r>
        <w:t>intéractif</w:t>
      </w:r>
      <w:proofErr w:type="spellEnd"/>
      <w:r>
        <w:t>)</w:t>
      </w:r>
    </w:p>
    <w:p w14:paraId="289848E6" w14:textId="77777777" w:rsidR="0046547E" w:rsidRDefault="0046547E" w:rsidP="0046547E">
      <w:pPr>
        <w:sectPr w:rsidR="0046547E" w:rsidSect="0046547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36A5662" w14:textId="39500A8A" w:rsidR="0046547E" w:rsidRDefault="0046547E" w:rsidP="0046547E"/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CF8" w14:paraId="529BB91B" w14:textId="77777777" w:rsidTr="0045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A240333" w14:textId="25F9A9F6" w:rsidR="00455CF8" w:rsidRDefault="00455CF8" w:rsidP="00455CF8">
            <w:pPr>
              <w:pStyle w:val="Titre2"/>
              <w:jc w:val="center"/>
              <w:outlineLvl w:val="1"/>
            </w:pPr>
            <w:r>
              <w:t>Versionner le travail</w:t>
            </w:r>
          </w:p>
        </w:tc>
      </w:tr>
    </w:tbl>
    <w:p w14:paraId="4EB11E35" w14:textId="0BDE43B0" w:rsidR="00455CF8" w:rsidRPr="00455CF8" w:rsidRDefault="00455CF8" w:rsidP="0046547E">
      <w:pPr>
        <w:rPr>
          <w:rStyle w:val="Accentuationintense"/>
        </w:rPr>
      </w:pPr>
      <w:r w:rsidRPr="00455CF8">
        <w:rPr>
          <w:rStyle w:val="Accentuationintense"/>
        </w:rPr>
        <w:t xml:space="preserve">Versionner : </w:t>
      </w:r>
    </w:p>
    <w:p w14:paraId="68D77115" w14:textId="6D24B5CC" w:rsidR="00455CF8" w:rsidRDefault="00455CF8" w:rsidP="00455CF8">
      <w:pPr>
        <w:pStyle w:val="Paragraphedeliste"/>
        <w:numPr>
          <w:ilvl w:val="0"/>
          <w:numId w:val="1"/>
        </w:numPr>
      </w:pPr>
      <w:del w:id="32" w:author="Kevin Mendes" w:date="2021-02-12T10:57:00Z">
        <w:r w:rsidDel="0053630D">
          <w:delText>Git</w:delText>
        </w:r>
      </w:del>
      <w:proofErr w:type="gramStart"/>
      <w:ins w:id="33" w:author="Kevin Mendes" w:date="2021-02-12T10:59:00Z">
        <w:r w:rsidR="0053630D">
          <w:t>git</w:t>
        </w:r>
      </w:ins>
      <w:proofErr w:type="gramEnd"/>
      <w:r>
        <w:t xml:space="preserve"> commit -m « message du commit »</w:t>
      </w:r>
    </w:p>
    <w:p w14:paraId="0D4431B9" w14:textId="19A0DEA4" w:rsidR="00455CF8" w:rsidRDefault="00455CF8" w:rsidP="00455CF8">
      <w:pPr>
        <w:pStyle w:val="Paragraphedeliste"/>
        <w:numPr>
          <w:ilvl w:val="0"/>
          <w:numId w:val="1"/>
        </w:numPr>
      </w:pPr>
      <w:r>
        <w:t xml:space="preserve">OU </w:t>
      </w:r>
      <w:del w:id="34" w:author="Kevin Mendes" w:date="2021-02-12T10:57:00Z">
        <w:r w:rsidDel="0053630D">
          <w:delText>git</w:delText>
        </w:r>
      </w:del>
      <w:ins w:id="35" w:author="Kevin Mendes" w:date="2021-02-12T10:57:00Z">
        <w:r w:rsidR="0053630D">
          <w:t>git</w:t>
        </w:r>
      </w:ins>
      <w:r>
        <w:t xml:space="preserve"> commit -</w:t>
      </w:r>
      <w:proofErr w:type="spellStart"/>
      <w:r>
        <w:t>am</w:t>
      </w:r>
      <w:proofErr w:type="spellEnd"/>
      <w:r>
        <w:t xml:space="preserve"> « message du commit »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47E" w14:paraId="25ED551B" w14:textId="77777777" w:rsidTr="0046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C9CC98E" w14:textId="06D629CC" w:rsidR="0046547E" w:rsidRDefault="0046547E" w:rsidP="00455CF8">
            <w:pPr>
              <w:pStyle w:val="Titre2"/>
              <w:jc w:val="center"/>
              <w:outlineLvl w:val="1"/>
            </w:pPr>
            <w:r>
              <w:t>Annuler les changement</w:t>
            </w:r>
          </w:p>
        </w:tc>
      </w:tr>
    </w:tbl>
    <w:p w14:paraId="7ABE73B1" w14:textId="77693D2A" w:rsidR="0046547E" w:rsidRDefault="0046547E" w:rsidP="0046547E"/>
    <w:p w14:paraId="3DEC2CBB" w14:textId="77777777" w:rsidR="00455CF8" w:rsidRDefault="00455CF8" w:rsidP="0046547E">
      <w:pPr>
        <w:sectPr w:rsidR="00455CF8" w:rsidSect="0046547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5C7BCE" w14:textId="0CCA09F1" w:rsidR="0046547E" w:rsidRPr="00455CF8" w:rsidRDefault="00455CF8" w:rsidP="0046547E">
      <w:pPr>
        <w:rPr>
          <w:rStyle w:val="Accentuationintense"/>
        </w:rPr>
      </w:pPr>
      <w:r w:rsidRPr="00455CF8">
        <w:rPr>
          <w:rStyle w:val="Accentuationintense"/>
        </w:rPr>
        <w:t xml:space="preserve">Créer </w:t>
      </w:r>
      <w:proofErr w:type="gramStart"/>
      <w:r w:rsidRPr="00455CF8">
        <w:rPr>
          <w:rStyle w:val="Accentuationintense"/>
        </w:rPr>
        <w:t>une nouveau</w:t>
      </w:r>
      <w:proofErr w:type="gramEnd"/>
      <w:r w:rsidRPr="00455CF8">
        <w:rPr>
          <w:rStyle w:val="Accentuationintense"/>
        </w:rPr>
        <w:t xml:space="preserve"> commit depuis un ancien : </w:t>
      </w:r>
    </w:p>
    <w:p w14:paraId="1B3A17F0" w14:textId="456E3404" w:rsidR="00455CF8" w:rsidRDefault="00455CF8" w:rsidP="00455CF8">
      <w:pPr>
        <w:pStyle w:val="Paragraphedeliste"/>
        <w:numPr>
          <w:ilvl w:val="0"/>
          <w:numId w:val="1"/>
        </w:numPr>
      </w:pPr>
      <w:del w:id="36" w:author="Kevin Mendes" w:date="2021-02-12T10:57:00Z">
        <w:r w:rsidDel="0053630D">
          <w:delText>Git</w:delText>
        </w:r>
      </w:del>
      <w:proofErr w:type="gramStart"/>
      <w:ins w:id="37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id_du_commit</w:t>
      </w:r>
      <w:proofErr w:type="spellEnd"/>
    </w:p>
    <w:p w14:paraId="43E5E1D5" w14:textId="3CF94DCE" w:rsidR="00455CF8" w:rsidRPr="00455CF8" w:rsidRDefault="00455CF8" w:rsidP="00455CF8">
      <w:pPr>
        <w:rPr>
          <w:rStyle w:val="Accentuationintense"/>
        </w:rPr>
      </w:pPr>
      <w:r w:rsidRPr="00455CF8">
        <w:rPr>
          <w:rStyle w:val="Accentuationintense"/>
        </w:rPr>
        <w:t>Reset le travail (/</w:t>
      </w:r>
      <w:proofErr w:type="gramStart"/>
      <w:r w:rsidRPr="00455CF8">
        <w:rPr>
          <w:rStyle w:val="Accentuationintense"/>
        </w:rPr>
        <w:t> !\</w:t>
      </w:r>
      <w:proofErr w:type="gramEnd"/>
      <w:r w:rsidRPr="00455CF8">
        <w:rPr>
          <w:rStyle w:val="Accentuationintense"/>
        </w:rPr>
        <w:t xml:space="preserve"> uniquement si vous êtes sûre de vous) :</w:t>
      </w:r>
    </w:p>
    <w:p w14:paraId="729CB5FD" w14:textId="1C2830B4" w:rsidR="00455CF8" w:rsidRDefault="00455CF8" w:rsidP="00455CF8">
      <w:pPr>
        <w:pStyle w:val="Paragraphedeliste"/>
        <w:numPr>
          <w:ilvl w:val="0"/>
          <w:numId w:val="1"/>
        </w:numPr>
      </w:pPr>
      <w:del w:id="38" w:author="Kevin Mendes" w:date="2021-02-12T10:57:00Z">
        <w:r w:rsidDel="0053630D">
          <w:delText>Git</w:delText>
        </w:r>
      </w:del>
      <w:proofErr w:type="gramStart"/>
      <w:ins w:id="39" w:author="Kevin Mendes" w:date="2021-02-12T10:59:00Z">
        <w:r w:rsidR="0053630D">
          <w:t>git</w:t>
        </w:r>
      </w:ins>
      <w:proofErr w:type="gramEnd"/>
      <w:r>
        <w:t xml:space="preserve"> reset –hard </w:t>
      </w:r>
      <w:proofErr w:type="spellStart"/>
      <w:r>
        <w:t>id_du_commit</w:t>
      </w:r>
      <w:proofErr w:type="spellEnd"/>
    </w:p>
    <w:p w14:paraId="69173425" w14:textId="14D12A39" w:rsidR="00455CF8" w:rsidRPr="00455CF8" w:rsidRDefault="00455CF8" w:rsidP="00455CF8">
      <w:pPr>
        <w:rPr>
          <w:rStyle w:val="Accentuationintense"/>
        </w:rPr>
      </w:pPr>
      <w:r w:rsidRPr="00455CF8">
        <w:rPr>
          <w:rStyle w:val="Accentuationintense"/>
        </w:rPr>
        <w:t xml:space="preserve">Retirer les fichiers inutiles du dossier de travail (dossier de </w:t>
      </w:r>
      <w:proofErr w:type="gramStart"/>
      <w:r w:rsidRPr="00455CF8">
        <w:rPr>
          <w:rStyle w:val="Accentuationintense"/>
        </w:rPr>
        <w:t>travail .</w:t>
      </w:r>
      <w:proofErr w:type="gramEnd"/>
      <w:del w:id="40" w:author="Kevin Mendes" w:date="2021-02-12T10:57:00Z">
        <w:r w:rsidRPr="00455CF8" w:rsidDel="0053630D">
          <w:rPr>
            <w:rStyle w:val="Accentuationintense"/>
          </w:rPr>
          <w:delText>git</w:delText>
        </w:r>
      </w:del>
      <w:ins w:id="41" w:author="Kevin Mendes" w:date="2021-02-12T10:57:00Z">
        <w:r w:rsidR="0053630D">
          <w:rPr>
            <w:rStyle w:val="Accentuationintense"/>
          </w:rPr>
          <w:t>git</w:t>
        </w:r>
      </w:ins>
      <w:r w:rsidRPr="00455CF8">
        <w:rPr>
          <w:rStyle w:val="Accentuationintense"/>
        </w:rPr>
        <w:t xml:space="preserve">, non pas dossier réel) : </w:t>
      </w:r>
    </w:p>
    <w:p w14:paraId="3B87D1CE" w14:textId="73599F9A" w:rsidR="00455CF8" w:rsidRDefault="00455CF8" w:rsidP="00455CF8">
      <w:pPr>
        <w:pStyle w:val="Paragraphedeliste"/>
        <w:numPr>
          <w:ilvl w:val="0"/>
          <w:numId w:val="1"/>
        </w:numPr>
      </w:pPr>
      <w:del w:id="42" w:author="Kevin Mendes" w:date="2021-02-12T10:57:00Z">
        <w:r w:rsidDel="0053630D">
          <w:delText>Git</w:delText>
        </w:r>
      </w:del>
      <w:proofErr w:type="gramStart"/>
      <w:ins w:id="43" w:author="Kevin Mendes" w:date="2021-02-12T10:59:00Z">
        <w:r w:rsidR="0053630D">
          <w:t>git</w:t>
        </w:r>
      </w:ins>
      <w:proofErr w:type="gramEnd"/>
      <w:r>
        <w:t xml:space="preserve"> clean -n (vérifier les documents)</w:t>
      </w:r>
    </w:p>
    <w:p w14:paraId="15EC0AA5" w14:textId="2D5CD058" w:rsidR="00455CF8" w:rsidRDefault="00455CF8" w:rsidP="0046547E">
      <w:pPr>
        <w:pStyle w:val="Paragraphedeliste"/>
        <w:numPr>
          <w:ilvl w:val="0"/>
          <w:numId w:val="1"/>
        </w:numPr>
      </w:pPr>
      <w:del w:id="44" w:author="Kevin Mendes" w:date="2021-02-12T10:57:00Z">
        <w:r w:rsidDel="0053630D">
          <w:delText>Git</w:delText>
        </w:r>
      </w:del>
      <w:proofErr w:type="gramStart"/>
      <w:ins w:id="45" w:author="Kevin Mendes" w:date="2021-02-12T10:59:00Z">
        <w:r w:rsidR="0053630D">
          <w:t>git</w:t>
        </w:r>
      </w:ins>
      <w:proofErr w:type="gramEnd"/>
      <w:r>
        <w:t xml:space="preserve"> clean -f (les effacer)</w:t>
      </w:r>
    </w:p>
    <w:p w14:paraId="4ACCD19C" w14:textId="77777777" w:rsidR="00455CF8" w:rsidRPr="00455CF8" w:rsidRDefault="00455CF8" w:rsidP="0046547E">
      <w:pPr>
        <w:rPr>
          <w:rStyle w:val="Accentuationintense"/>
        </w:rPr>
      </w:pPr>
      <w:r w:rsidRPr="00455CF8">
        <w:rPr>
          <w:rStyle w:val="Accentuationintense"/>
        </w:rPr>
        <w:t>Update le dernier commit :</w:t>
      </w:r>
    </w:p>
    <w:p w14:paraId="5805583D" w14:textId="24CB0759" w:rsidR="00455CF8" w:rsidRDefault="00455CF8" w:rsidP="00455CF8">
      <w:pPr>
        <w:pStyle w:val="Paragraphedeliste"/>
        <w:numPr>
          <w:ilvl w:val="0"/>
          <w:numId w:val="1"/>
        </w:numPr>
        <w:sectPr w:rsidR="00455CF8" w:rsidSect="00455CF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del w:id="46" w:author="Kevin Mendes" w:date="2021-02-12T10:57:00Z">
        <w:r w:rsidDel="0053630D">
          <w:delText>Git</w:delText>
        </w:r>
      </w:del>
      <w:proofErr w:type="gramStart"/>
      <w:ins w:id="47" w:author="Kevin Mendes" w:date="2021-02-12T10:59:00Z">
        <w:r w:rsidR="0053630D">
          <w:t>git</w:t>
        </w:r>
      </w:ins>
      <w:proofErr w:type="gramEnd"/>
      <w:r>
        <w:t xml:space="preserve"> commit --</w:t>
      </w:r>
      <w:proofErr w:type="spellStart"/>
      <w:r>
        <w:t>amend</w:t>
      </w:r>
      <w:proofErr w:type="spellEnd"/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CF8" w14:paraId="4752BD53" w14:textId="77777777" w:rsidTr="0045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FC0ED0D" w14:textId="57C8DD26" w:rsidR="00455CF8" w:rsidRDefault="00455CF8" w:rsidP="00455CF8">
            <w:pPr>
              <w:pStyle w:val="Titre2"/>
              <w:jc w:val="center"/>
              <w:outlineLvl w:val="1"/>
            </w:pPr>
            <w:r>
              <w:lastRenderedPageBreak/>
              <w:t>Branches (avancé)</w:t>
            </w:r>
          </w:p>
        </w:tc>
      </w:tr>
    </w:tbl>
    <w:p w14:paraId="7C6884AD" w14:textId="4FD8DF5C" w:rsidR="0046547E" w:rsidRDefault="0046547E" w:rsidP="0046547E"/>
    <w:p w14:paraId="60D3F504" w14:textId="77777777" w:rsidR="00455CF8" w:rsidRDefault="00455CF8" w:rsidP="0046547E">
      <w:pPr>
        <w:rPr>
          <w:rStyle w:val="Accentuationintense"/>
        </w:rPr>
        <w:sectPr w:rsidR="00455CF8" w:rsidSect="0046547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FD9D1E" w14:textId="52D56D6E" w:rsidR="00455CF8" w:rsidRPr="00455CF8" w:rsidRDefault="00455CF8" w:rsidP="0046547E">
      <w:pPr>
        <w:rPr>
          <w:rStyle w:val="Accentuationintense"/>
        </w:rPr>
      </w:pPr>
      <w:r w:rsidRPr="00455CF8">
        <w:rPr>
          <w:rStyle w:val="Accentuationintense"/>
        </w:rPr>
        <w:t>Créer une branche et s’y déplacer :</w:t>
      </w:r>
    </w:p>
    <w:p w14:paraId="6F1EA9CF" w14:textId="52DAEBBD" w:rsidR="00455CF8" w:rsidRDefault="00455CF8" w:rsidP="00455CF8">
      <w:pPr>
        <w:pStyle w:val="Paragraphedeliste"/>
        <w:numPr>
          <w:ilvl w:val="0"/>
          <w:numId w:val="1"/>
        </w:numPr>
      </w:pPr>
      <w:del w:id="48" w:author="Kevin Mendes" w:date="2021-02-12T10:57:00Z">
        <w:r w:rsidDel="0053630D">
          <w:delText>Git</w:delText>
        </w:r>
      </w:del>
      <w:proofErr w:type="gramStart"/>
      <w:ins w:id="49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nom_de_la_branche</w:t>
      </w:r>
      <w:proofErr w:type="spellEnd"/>
    </w:p>
    <w:p w14:paraId="10B492B1" w14:textId="77777777" w:rsidR="00455CF8" w:rsidRDefault="00455CF8" w:rsidP="00455CF8">
      <w:pPr>
        <w:pStyle w:val="Paragraphedeliste"/>
        <w:ind w:left="1065"/>
      </w:pPr>
    </w:p>
    <w:p w14:paraId="01A04101" w14:textId="2EDB99B0" w:rsidR="00455CF8" w:rsidRDefault="00455CF8" w:rsidP="00455CF8">
      <w:r w:rsidRPr="00455CF8">
        <w:rPr>
          <w:rStyle w:val="Accentuationintense"/>
        </w:rPr>
        <w:t>Fusionner deux branches</w:t>
      </w:r>
      <w:r>
        <w:t> :</w:t>
      </w:r>
    </w:p>
    <w:p w14:paraId="39A3CAE2" w14:textId="1A68835F" w:rsidR="00455CF8" w:rsidRDefault="00455CF8" w:rsidP="00455CF8">
      <w:pPr>
        <w:pStyle w:val="Paragraphedeliste"/>
        <w:numPr>
          <w:ilvl w:val="0"/>
          <w:numId w:val="1"/>
        </w:numPr>
      </w:pPr>
      <w:del w:id="50" w:author="Kevin Mendes" w:date="2021-02-12T10:57:00Z">
        <w:r w:rsidDel="0053630D">
          <w:delText>Git</w:delText>
        </w:r>
      </w:del>
      <w:proofErr w:type="gramStart"/>
      <w:ins w:id="51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nom_de_la_branche_destinatrice</w:t>
      </w:r>
      <w:proofErr w:type="spellEnd"/>
    </w:p>
    <w:p w14:paraId="4EBE76E0" w14:textId="149D50B3" w:rsidR="00455CF8" w:rsidRDefault="00455CF8" w:rsidP="00455CF8">
      <w:pPr>
        <w:pStyle w:val="Paragraphedeliste"/>
        <w:numPr>
          <w:ilvl w:val="0"/>
          <w:numId w:val="1"/>
        </w:numPr>
      </w:pPr>
      <w:del w:id="52" w:author="Kevin Mendes" w:date="2021-02-12T10:57:00Z">
        <w:r w:rsidDel="0053630D">
          <w:delText>Git</w:delText>
        </w:r>
      </w:del>
      <w:proofErr w:type="gramStart"/>
      <w:ins w:id="53" w:author="Kevin Mendes" w:date="2021-02-12T10:59:00Z">
        <w:r w:rsidR="0053630D">
          <w:t>git</w:t>
        </w:r>
      </w:ins>
      <w:proofErr w:type="gramEnd"/>
      <w:r>
        <w:t xml:space="preserve"> merge </w:t>
      </w:r>
      <w:proofErr w:type="spellStart"/>
      <w:r>
        <w:t>nom_de_la_brancheçrappatriée</w:t>
      </w:r>
      <w:proofErr w:type="spellEnd"/>
    </w:p>
    <w:p w14:paraId="404FB9C2" w14:textId="77777777" w:rsidR="00455CF8" w:rsidRDefault="00455CF8" w:rsidP="0046547E">
      <w:pPr>
        <w:sectPr w:rsidR="00455CF8" w:rsidSect="00455CF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0499F7A" w14:textId="6D35F23B" w:rsidR="0046547E" w:rsidRDefault="0046547E" w:rsidP="0046547E"/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CF8" w14:paraId="6A73A9B7" w14:textId="77777777" w:rsidTr="0045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5F9C7D2" w14:textId="182F393F" w:rsidR="00455CF8" w:rsidRDefault="00455CF8" w:rsidP="00455CF8">
            <w:pPr>
              <w:pStyle w:val="Titre2"/>
              <w:jc w:val="center"/>
              <w:outlineLvl w:val="1"/>
            </w:pPr>
            <w:r>
              <w:t xml:space="preserve">Lier à </w:t>
            </w:r>
            <w:del w:id="54" w:author="Kevin Mendes" w:date="2021-02-12T10:57:00Z">
              <w:r w:rsidDel="0053630D">
                <w:delText>Git</w:delText>
              </w:r>
            </w:del>
            <w:proofErr w:type="spellStart"/>
            <w:ins w:id="55" w:author="Kevin Mendes" w:date="2021-02-12T10:59:00Z">
              <w:r w:rsidR="0053630D">
                <w:t>git</w:t>
              </w:r>
            </w:ins>
            <w:r>
              <w:t>hub</w:t>
            </w:r>
            <w:proofErr w:type="spellEnd"/>
            <w:r w:rsidR="00E650A3">
              <w:t>/</w:t>
            </w:r>
            <w:proofErr w:type="spellStart"/>
            <w:del w:id="56" w:author="Kevin Mendes" w:date="2021-02-12T10:57:00Z">
              <w:r w:rsidR="00E650A3" w:rsidDel="0053630D">
                <w:delText>Git</w:delText>
              </w:r>
            </w:del>
            <w:ins w:id="57" w:author="Kevin Mendes" w:date="2021-02-12T10:59:00Z">
              <w:r w:rsidR="0053630D">
                <w:t>git</w:t>
              </w:r>
            </w:ins>
            <w:r w:rsidR="00E650A3">
              <w:t>lab</w:t>
            </w:r>
            <w:proofErr w:type="spellEnd"/>
          </w:p>
        </w:tc>
      </w:tr>
    </w:tbl>
    <w:p w14:paraId="499AAF6E" w14:textId="77777777" w:rsidR="00455CF8" w:rsidRDefault="00455CF8" w:rsidP="0046547E"/>
    <w:p w14:paraId="26C73716" w14:textId="77777777" w:rsidR="00455CF8" w:rsidRDefault="00455CF8" w:rsidP="00480F14"/>
    <w:p w14:paraId="49110D14" w14:textId="77777777" w:rsidR="006215A5" w:rsidRDefault="006215A5" w:rsidP="00480F14">
      <w:pPr>
        <w:sectPr w:rsidR="006215A5" w:rsidSect="0046547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346C91" w14:textId="4E08CC1B" w:rsidR="00455CF8" w:rsidRPr="00E650A3" w:rsidRDefault="006215A5" w:rsidP="00480F14">
      <w:pPr>
        <w:rPr>
          <w:rStyle w:val="Accentuationintense"/>
        </w:rPr>
      </w:pPr>
      <w:r w:rsidRPr="00E650A3">
        <w:rPr>
          <w:rStyle w:val="Accentuationintense"/>
        </w:rPr>
        <w:t xml:space="preserve">Récupérer un repository existant sur </w:t>
      </w:r>
      <w:del w:id="58" w:author="Kevin Mendes" w:date="2021-02-12T10:57:00Z">
        <w:r w:rsidRPr="00E650A3" w:rsidDel="0053630D">
          <w:rPr>
            <w:rStyle w:val="Accentuationintense"/>
          </w:rPr>
          <w:delText>git</w:delText>
        </w:r>
      </w:del>
      <w:proofErr w:type="spellStart"/>
      <w:ins w:id="59" w:author="Kevin Mendes" w:date="2021-02-12T10:57:00Z">
        <w:r w:rsidR="0053630D">
          <w:rPr>
            <w:rStyle w:val="Accentuationintense"/>
          </w:rPr>
          <w:t>git</w:t>
        </w:r>
      </w:ins>
      <w:r w:rsidRPr="00E650A3">
        <w:rPr>
          <w:rStyle w:val="Accentuationintense"/>
        </w:rPr>
        <w:t>hub</w:t>
      </w:r>
      <w:proofErr w:type="spellEnd"/>
      <w:r w:rsidRPr="00E650A3">
        <w:rPr>
          <w:rStyle w:val="Accentuationintense"/>
        </w:rPr>
        <w:t> :</w:t>
      </w:r>
    </w:p>
    <w:p w14:paraId="7F544F5F" w14:textId="1EE57C98" w:rsidR="006215A5" w:rsidRDefault="006215A5" w:rsidP="006215A5">
      <w:pPr>
        <w:pStyle w:val="Paragraphedeliste"/>
        <w:numPr>
          <w:ilvl w:val="0"/>
          <w:numId w:val="1"/>
        </w:numPr>
      </w:pPr>
      <w:del w:id="60" w:author="Kevin Mendes" w:date="2021-02-12T10:57:00Z">
        <w:r w:rsidDel="0053630D">
          <w:delText>Git</w:delText>
        </w:r>
      </w:del>
      <w:proofErr w:type="gramStart"/>
      <w:ins w:id="61" w:author="Kevin Mendes" w:date="2021-02-12T10:59:00Z">
        <w:r w:rsidR="0053630D">
          <w:t>git</w:t>
        </w:r>
      </w:ins>
      <w:proofErr w:type="gramEnd"/>
      <w:r>
        <w:t xml:space="preserve"> clone </w:t>
      </w:r>
      <w:proofErr w:type="spellStart"/>
      <w:r>
        <w:t>lien_du_</w:t>
      </w:r>
      <w:del w:id="62" w:author="Kevin Mendes" w:date="2021-02-12T10:57:00Z">
        <w:r w:rsidDel="0053630D">
          <w:delText>git</w:delText>
        </w:r>
      </w:del>
      <w:ins w:id="63" w:author="Kevin Mendes" w:date="2021-02-12T10:57:00Z">
        <w:r w:rsidR="0053630D">
          <w:t>git</w:t>
        </w:r>
      </w:ins>
      <w:r>
        <w:t>hub</w:t>
      </w:r>
      <w:proofErr w:type="spellEnd"/>
    </w:p>
    <w:p w14:paraId="3E9FD17A" w14:textId="4779F710" w:rsidR="006215A5" w:rsidRPr="00E650A3" w:rsidRDefault="006215A5" w:rsidP="006215A5">
      <w:pPr>
        <w:rPr>
          <w:rStyle w:val="Accentuationintense"/>
        </w:rPr>
      </w:pPr>
      <w:r w:rsidRPr="00E650A3">
        <w:rPr>
          <w:rStyle w:val="Accentuationintense"/>
        </w:rPr>
        <w:t xml:space="preserve">Créer une repository avec un travail existant en local : </w:t>
      </w:r>
    </w:p>
    <w:p w14:paraId="2D07EFA3" w14:textId="5EDEC0B0" w:rsidR="006215A5" w:rsidRDefault="006215A5" w:rsidP="006215A5">
      <w:pPr>
        <w:pStyle w:val="Paragraphedeliste"/>
        <w:numPr>
          <w:ilvl w:val="0"/>
          <w:numId w:val="1"/>
        </w:numPr>
      </w:pPr>
      <w:r>
        <w:t xml:space="preserve">Créer une repository VIDE sur </w:t>
      </w:r>
      <w:del w:id="64" w:author="Kevin Mendes" w:date="2021-02-12T10:57:00Z">
        <w:r w:rsidDel="0053630D">
          <w:delText>git</w:delText>
        </w:r>
      </w:del>
      <w:proofErr w:type="spellStart"/>
      <w:ins w:id="65" w:author="Kevin Mendes" w:date="2021-02-12T10:57:00Z">
        <w:r w:rsidR="0053630D">
          <w:t>git</w:t>
        </w:r>
      </w:ins>
      <w:r>
        <w:t>hub</w:t>
      </w:r>
      <w:proofErr w:type="spellEnd"/>
      <w:r>
        <w:t xml:space="preserve"> (sans </w:t>
      </w:r>
      <w:proofErr w:type="spellStart"/>
      <w:r>
        <w:t>readme</w:t>
      </w:r>
      <w:proofErr w:type="spellEnd"/>
      <w:r>
        <w:t> !)</w:t>
      </w:r>
    </w:p>
    <w:p w14:paraId="50A1CF7E" w14:textId="5F377C1E" w:rsidR="006215A5" w:rsidRDefault="00331417" w:rsidP="006215A5">
      <w:pPr>
        <w:pStyle w:val="Paragraphedeliste"/>
        <w:numPr>
          <w:ilvl w:val="0"/>
          <w:numId w:val="1"/>
        </w:numPr>
      </w:pPr>
      <w:proofErr w:type="spellStart"/>
      <w:r>
        <w:t>Copier coller</w:t>
      </w:r>
      <w:proofErr w:type="spellEnd"/>
      <w:r>
        <w:t xml:space="preserve"> les commandes données dans</w:t>
      </w:r>
      <w:proofErr w:type="gramStart"/>
      <w:r>
        <w:t xml:space="preserve"> «…</w:t>
      </w:r>
      <w:proofErr w:type="gramEnd"/>
      <w:r>
        <w:t xml:space="preserve">or </w:t>
      </w:r>
      <w:proofErr w:type="spellStart"/>
      <w:r>
        <w:t>create</w:t>
      </w:r>
      <w:proofErr w:type="spellEnd"/>
      <w:r>
        <w:t xml:space="preserve"> a new repository on the command line »</w:t>
      </w:r>
    </w:p>
    <w:p w14:paraId="0DA5EC31" w14:textId="773C9A1B" w:rsidR="00480F14" w:rsidRPr="00E650A3" w:rsidRDefault="00480F14" w:rsidP="00480F14">
      <w:pPr>
        <w:rPr>
          <w:rStyle w:val="Accentuationintense"/>
        </w:rPr>
      </w:pPr>
      <w:r w:rsidRPr="00E650A3">
        <w:rPr>
          <w:rStyle w:val="Accentuationintense"/>
        </w:rPr>
        <w:t>Push (bonne pratique)</w:t>
      </w:r>
      <w:r w:rsidR="00455CF8" w:rsidRPr="00E650A3">
        <w:rPr>
          <w:rStyle w:val="Accentuationintense"/>
        </w:rPr>
        <w:t> :</w:t>
      </w:r>
    </w:p>
    <w:p w14:paraId="53DCCF1D" w14:textId="70C6CAF8" w:rsidR="00480F14" w:rsidRDefault="00480F14" w:rsidP="00480F14">
      <w:pPr>
        <w:pStyle w:val="Paragraphedeliste"/>
        <w:numPr>
          <w:ilvl w:val="0"/>
          <w:numId w:val="1"/>
        </w:numPr>
      </w:pPr>
      <w:del w:id="66" w:author="Kevin Mendes" w:date="2021-02-12T10:57:00Z">
        <w:r w:rsidDel="0053630D">
          <w:delText>Git</w:delText>
        </w:r>
      </w:del>
      <w:proofErr w:type="gramStart"/>
      <w:ins w:id="67" w:author="Kevin Mendes" w:date="2021-02-12T10:59:00Z">
        <w:r w:rsidR="0053630D">
          <w:t>git</w:t>
        </w:r>
      </w:ins>
      <w:proofErr w:type="gramEnd"/>
      <w:r>
        <w:t xml:space="preserve"> pull</w:t>
      </w:r>
    </w:p>
    <w:p w14:paraId="3DF412C0" w14:textId="6F96C176" w:rsidR="00480F14" w:rsidRDefault="00480F14" w:rsidP="00480F14">
      <w:pPr>
        <w:pStyle w:val="Paragraphedeliste"/>
        <w:numPr>
          <w:ilvl w:val="0"/>
          <w:numId w:val="1"/>
        </w:numPr>
      </w:pPr>
      <w:del w:id="68" w:author="Kevin Mendes" w:date="2021-02-12T10:57:00Z">
        <w:r w:rsidDel="0053630D">
          <w:delText>Git</w:delText>
        </w:r>
      </w:del>
      <w:proofErr w:type="gramStart"/>
      <w:ins w:id="69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3B85A3BC" w14:textId="6CCA37B2" w:rsidR="00480F14" w:rsidRDefault="00480F14" w:rsidP="00480F14">
      <w:pPr>
        <w:pStyle w:val="Paragraphedeliste"/>
        <w:numPr>
          <w:ilvl w:val="0"/>
          <w:numId w:val="1"/>
        </w:numPr>
      </w:pPr>
      <w:del w:id="70" w:author="Kevin Mendes" w:date="2021-02-12T10:57:00Z">
        <w:r w:rsidDel="0053630D">
          <w:delText>Git</w:delText>
        </w:r>
      </w:del>
      <w:proofErr w:type="gramStart"/>
      <w:ins w:id="71" w:author="Kevin Mendes" w:date="2021-02-12T10:59:00Z">
        <w:r w:rsidR="0053630D">
          <w:t>git</w:t>
        </w:r>
      </w:ins>
      <w:proofErr w:type="gramEnd"/>
      <w:r>
        <w:t xml:space="preserve"> commit -m « message »</w:t>
      </w:r>
    </w:p>
    <w:p w14:paraId="602E1431" w14:textId="15A31979" w:rsidR="00480F14" w:rsidRDefault="00480F14" w:rsidP="00480F14">
      <w:pPr>
        <w:pStyle w:val="Paragraphedeliste"/>
        <w:numPr>
          <w:ilvl w:val="0"/>
          <w:numId w:val="1"/>
        </w:numPr>
      </w:pPr>
      <w:del w:id="72" w:author="Kevin Mendes" w:date="2021-02-12T10:57:00Z">
        <w:r w:rsidDel="0053630D">
          <w:delText>Git</w:delText>
        </w:r>
      </w:del>
      <w:proofErr w:type="gramStart"/>
      <w:ins w:id="73" w:author="Kevin Mendes" w:date="2021-02-12T10:59:00Z">
        <w:r w:rsidR="0053630D">
          <w:t>git</w:t>
        </w:r>
      </w:ins>
      <w:proofErr w:type="gramEnd"/>
      <w:r>
        <w:t xml:space="preserve"> push</w:t>
      </w:r>
    </w:p>
    <w:p w14:paraId="309C3B3A" w14:textId="6F8F7668" w:rsidR="005D79ED" w:rsidRPr="00E650A3" w:rsidRDefault="00480F14" w:rsidP="00480F14">
      <w:pPr>
        <w:rPr>
          <w:rStyle w:val="Accentuationintense"/>
        </w:rPr>
      </w:pPr>
      <w:r w:rsidRPr="00E650A3">
        <w:rPr>
          <w:rStyle w:val="Accentuationintense"/>
        </w:rPr>
        <w:t>Récupérer le travail d’une branche non existante en local :</w:t>
      </w:r>
    </w:p>
    <w:p w14:paraId="6DBE5A81" w14:textId="15AC1EEC" w:rsidR="00480F14" w:rsidRDefault="00480F14" w:rsidP="00480F14">
      <w:pPr>
        <w:pStyle w:val="Paragraphedeliste"/>
        <w:numPr>
          <w:ilvl w:val="0"/>
          <w:numId w:val="1"/>
        </w:numPr>
      </w:pPr>
      <w:del w:id="74" w:author="Kevin Mendes" w:date="2021-02-12T10:57:00Z">
        <w:r w:rsidDel="0053630D">
          <w:delText>Git</w:delText>
        </w:r>
      </w:del>
      <w:proofErr w:type="gramStart"/>
      <w:ins w:id="75" w:author="Kevin Mendes" w:date="2021-02-12T10:59:00Z">
        <w:r w:rsidR="0053630D">
          <w:t>git</w:t>
        </w:r>
      </w:ins>
      <w:proofErr w:type="gramEnd"/>
      <w:r>
        <w:t xml:space="preserve"> pull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non_de_la_branche_distante</w:t>
      </w:r>
      <w:proofErr w:type="spellEnd"/>
    </w:p>
    <w:p w14:paraId="0EEB3B7A" w14:textId="0F7B9716" w:rsidR="00E650A3" w:rsidRPr="00E650A3" w:rsidRDefault="00E650A3" w:rsidP="00E650A3">
      <w:pPr>
        <w:rPr>
          <w:rStyle w:val="Accentuationintense"/>
        </w:rPr>
      </w:pPr>
      <w:r w:rsidRPr="00E650A3">
        <w:rPr>
          <w:rStyle w:val="Accentuationintense"/>
        </w:rPr>
        <w:t xml:space="preserve">Récupérer le travail </w:t>
      </w:r>
      <w:r>
        <w:rPr>
          <w:rStyle w:val="Accentuationintense"/>
        </w:rPr>
        <w:t>lié local/distant</w:t>
      </w:r>
      <w:r w:rsidRPr="00E650A3">
        <w:rPr>
          <w:rStyle w:val="Accentuationintense"/>
        </w:rPr>
        <w:t> :</w:t>
      </w:r>
    </w:p>
    <w:p w14:paraId="5F1014F7" w14:textId="18A7E9C8" w:rsidR="00E650A3" w:rsidRDefault="00E650A3" w:rsidP="00E650A3">
      <w:pPr>
        <w:pStyle w:val="Paragraphedeliste"/>
        <w:numPr>
          <w:ilvl w:val="0"/>
          <w:numId w:val="1"/>
        </w:numPr>
      </w:pPr>
      <w:del w:id="76" w:author="Kevin Mendes" w:date="2021-02-12T10:57:00Z">
        <w:r w:rsidDel="0053630D">
          <w:delText>Git</w:delText>
        </w:r>
      </w:del>
      <w:proofErr w:type="gramStart"/>
      <w:ins w:id="77" w:author="Kevin Mendes" w:date="2021-02-12T10:59:00Z">
        <w:r w:rsidR="0053630D">
          <w:t>git</w:t>
        </w:r>
      </w:ins>
      <w:proofErr w:type="gramEnd"/>
      <w:r>
        <w:t xml:space="preserve"> pull</w:t>
      </w:r>
    </w:p>
    <w:p w14:paraId="0FEF0F9A" w14:textId="5FC82FEA" w:rsidR="00480F14" w:rsidRPr="00E650A3" w:rsidRDefault="00480F14" w:rsidP="00480F14">
      <w:pPr>
        <w:rPr>
          <w:rStyle w:val="Accentuationintense"/>
        </w:rPr>
      </w:pPr>
      <w:r w:rsidRPr="00E650A3">
        <w:rPr>
          <w:rStyle w:val="Accentuationintense"/>
        </w:rPr>
        <w:t>Récupérer toutes les branches distantes :</w:t>
      </w:r>
    </w:p>
    <w:p w14:paraId="1DE300B3" w14:textId="78C47938" w:rsidR="00480F14" w:rsidRDefault="00480F14" w:rsidP="00480F14">
      <w:pPr>
        <w:pStyle w:val="Paragraphedeliste"/>
        <w:numPr>
          <w:ilvl w:val="0"/>
          <w:numId w:val="1"/>
        </w:numPr>
      </w:pPr>
      <w:del w:id="78" w:author="Kevin Mendes" w:date="2021-02-12T10:57:00Z">
        <w:r w:rsidDel="0053630D">
          <w:delText>Git</w:delText>
        </w:r>
      </w:del>
      <w:proofErr w:type="gramStart"/>
      <w:ins w:id="79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--all</w:t>
      </w:r>
    </w:p>
    <w:p w14:paraId="2EB4AB1B" w14:textId="1E139435" w:rsidR="006215A5" w:rsidRPr="00E650A3" w:rsidRDefault="006215A5" w:rsidP="00480F14">
      <w:pPr>
        <w:rPr>
          <w:rStyle w:val="Accentuationintense"/>
        </w:rPr>
      </w:pPr>
      <w:r w:rsidRPr="00E650A3">
        <w:rPr>
          <w:rStyle w:val="Accentuationintense"/>
        </w:rPr>
        <w:t>Retour à une version précédente (classique) :</w:t>
      </w:r>
    </w:p>
    <w:p w14:paraId="702984E6" w14:textId="4448EDC3" w:rsidR="006215A5" w:rsidRDefault="006215A5" w:rsidP="006215A5">
      <w:pPr>
        <w:pStyle w:val="Paragraphedeliste"/>
        <w:numPr>
          <w:ilvl w:val="0"/>
          <w:numId w:val="1"/>
        </w:numPr>
      </w:pPr>
      <w:del w:id="80" w:author="Kevin Mendes" w:date="2021-02-12T10:57:00Z">
        <w:r w:rsidDel="0053630D">
          <w:delText>Git</w:delText>
        </w:r>
      </w:del>
      <w:proofErr w:type="gramStart"/>
      <w:ins w:id="81" w:author="Kevin Mendes" w:date="2021-02-12T10:59:00Z">
        <w:r w:rsidR="0053630D">
          <w:t>git</w:t>
        </w:r>
      </w:ins>
      <w:proofErr w:type="gramEnd"/>
      <w:r>
        <w:t xml:space="preserve"> log</w:t>
      </w:r>
    </w:p>
    <w:p w14:paraId="561DF06E" w14:textId="55BFC4A8" w:rsidR="006215A5" w:rsidRDefault="006215A5" w:rsidP="006215A5">
      <w:pPr>
        <w:pStyle w:val="Paragraphedeliste"/>
        <w:numPr>
          <w:ilvl w:val="0"/>
          <w:numId w:val="1"/>
        </w:numPr>
      </w:pPr>
      <w:r>
        <w:t xml:space="preserve">Récupérer </w:t>
      </w:r>
      <w:proofErr w:type="spellStart"/>
      <w:r>
        <w:t>l’id</w:t>
      </w:r>
      <w:proofErr w:type="spellEnd"/>
      <w:r>
        <w:t xml:space="preserve"> de la version voulue</w:t>
      </w:r>
    </w:p>
    <w:p w14:paraId="38E84476" w14:textId="00E0522B" w:rsidR="006215A5" w:rsidRDefault="006215A5" w:rsidP="006215A5">
      <w:pPr>
        <w:pStyle w:val="Paragraphedeliste"/>
        <w:numPr>
          <w:ilvl w:val="0"/>
          <w:numId w:val="1"/>
        </w:numPr>
      </w:pPr>
      <w:del w:id="82" w:author="Kevin Mendes" w:date="2021-02-12T10:57:00Z">
        <w:r w:rsidDel="0053630D">
          <w:delText>Git</w:delText>
        </w:r>
      </w:del>
      <w:proofErr w:type="gramStart"/>
      <w:ins w:id="83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revert</w:t>
      </w:r>
      <w:proofErr w:type="spellEnd"/>
      <w:r>
        <w:t xml:space="preserve"> ID</w:t>
      </w:r>
    </w:p>
    <w:p w14:paraId="2DD2B480" w14:textId="44BCF1C7" w:rsidR="006215A5" w:rsidRDefault="006215A5" w:rsidP="006215A5">
      <w:pPr>
        <w:pStyle w:val="Paragraphedeliste"/>
        <w:numPr>
          <w:ilvl w:val="0"/>
          <w:numId w:val="1"/>
        </w:numPr>
      </w:pPr>
      <w:del w:id="84" w:author="Kevin Mendes" w:date="2021-02-12T10:57:00Z">
        <w:r w:rsidDel="0053630D">
          <w:delText>Git</w:delText>
        </w:r>
      </w:del>
      <w:proofErr w:type="gramStart"/>
      <w:ins w:id="85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60994F27" w14:textId="166BC77D" w:rsidR="006215A5" w:rsidRDefault="006215A5" w:rsidP="006215A5">
      <w:pPr>
        <w:pStyle w:val="Paragraphedeliste"/>
        <w:numPr>
          <w:ilvl w:val="0"/>
          <w:numId w:val="1"/>
        </w:numPr>
      </w:pPr>
      <w:del w:id="86" w:author="Kevin Mendes" w:date="2021-02-12T10:57:00Z">
        <w:r w:rsidDel="0053630D">
          <w:delText>Git</w:delText>
        </w:r>
      </w:del>
      <w:proofErr w:type="gramStart"/>
      <w:ins w:id="87" w:author="Kevin Mendes" w:date="2021-02-12T10:59:00Z">
        <w:r w:rsidR="0053630D">
          <w:t>git</w:t>
        </w:r>
      </w:ins>
      <w:proofErr w:type="gramEnd"/>
      <w:r>
        <w:t xml:space="preserve"> commit -m « message »</w:t>
      </w:r>
    </w:p>
    <w:p w14:paraId="7619A1EF" w14:textId="47FBEE2B" w:rsidR="006215A5" w:rsidRDefault="006215A5" w:rsidP="006215A5">
      <w:pPr>
        <w:pStyle w:val="Paragraphedeliste"/>
        <w:numPr>
          <w:ilvl w:val="0"/>
          <w:numId w:val="1"/>
        </w:numPr>
      </w:pPr>
      <w:del w:id="88" w:author="Kevin Mendes" w:date="2021-02-12T10:57:00Z">
        <w:r w:rsidDel="0053630D">
          <w:delText>Git</w:delText>
        </w:r>
      </w:del>
      <w:proofErr w:type="gramStart"/>
      <w:ins w:id="89" w:author="Kevin Mendes" w:date="2021-02-12T10:59:00Z">
        <w:r w:rsidR="0053630D">
          <w:t>git</w:t>
        </w:r>
      </w:ins>
      <w:proofErr w:type="gramEnd"/>
      <w:r>
        <w:t xml:space="preserve"> push</w:t>
      </w:r>
    </w:p>
    <w:p w14:paraId="492408F3" w14:textId="3F030EFF" w:rsidR="00480F14" w:rsidRPr="00E650A3" w:rsidRDefault="00480F14" w:rsidP="00480F14">
      <w:pPr>
        <w:rPr>
          <w:rStyle w:val="Accentuationintense"/>
        </w:rPr>
      </w:pPr>
      <w:r w:rsidRPr="00E650A3">
        <w:rPr>
          <w:rStyle w:val="Accentuationintense"/>
        </w:rPr>
        <w:t>Retour à une version précédente</w:t>
      </w:r>
      <w:r w:rsidR="006215A5" w:rsidRPr="00E650A3">
        <w:rPr>
          <w:rStyle w:val="Accentuationintense"/>
        </w:rPr>
        <w:t xml:space="preserve"> (Si </w:t>
      </w:r>
      <w:proofErr w:type="spellStart"/>
      <w:r w:rsidR="006215A5" w:rsidRPr="00E650A3">
        <w:rPr>
          <w:rStyle w:val="Accentuationintense"/>
        </w:rPr>
        <w:t>revert</w:t>
      </w:r>
      <w:proofErr w:type="spellEnd"/>
      <w:r w:rsidR="006215A5" w:rsidRPr="00E650A3">
        <w:rPr>
          <w:rStyle w:val="Accentuationintense"/>
        </w:rPr>
        <w:t xml:space="preserve"> ne marche pas)</w:t>
      </w:r>
      <w:r w:rsidR="00E650A3" w:rsidRPr="00E650A3">
        <w:rPr>
          <w:rStyle w:val="Accentuationintense"/>
        </w:rPr>
        <w:t> :</w:t>
      </w:r>
    </w:p>
    <w:p w14:paraId="7DF8E9AC" w14:textId="63596274" w:rsidR="00480F14" w:rsidRDefault="00480F14" w:rsidP="00480F14">
      <w:pPr>
        <w:pStyle w:val="Paragraphedeliste"/>
        <w:numPr>
          <w:ilvl w:val="0"/>
          <w:numId w:val="1"/>
        </w:numPr>
      </w:pPr>
      <w:del w:id="90" w:author="Kevin Mendes" w:date="2021-02-12T10:57:00Z">
        <w:r w:rsidDel="0053630D">
          <w:delText>Git</w:delText>
        </w:r>
      </w:del>
      <w:proofErr w:type="gramStart"/>
      <w:ins w:id="91" w:author="Kevin Mendes" w:date="2021-02-12T10:59:00Z">
        <w:r w:rsidR="0053630D">
          <w:t>git</w:t>
        </w:r>
      </w:ins>
      <w:proofErr w:type="gramEnd"/>
      <w:r>
        <w:t xml:space="preserve"> log</w:t>
      </w:r>
    </w:p>
    <w:p w14:paraId="7246C370" w14:textId="729CD668" w:rsidR="00480F14" w:rsidRDefault="00480F14" w:rsidP="00480F14">
      <w:pPr>
        <w:pStyle w:val="Paragraphedeliste"/>
        <w:numPr>
          <w:ilvl w:val="0"/>
          <w:numId w:val="1"/>
        </w:numPr>
      </w:pPr>
      <w:r>
        <w:t xml:space="preserve">Récupérer </w:t>
      </w:r>
      <w:proofErr w:type="spellStart"/>
      <w:r>
        <w:t>l’id</w:t>
      </w:r>
      <w:proofErr w:type="spellEnd"/>
      <w:r>
        <w:t xml:space="preserve"> de la version voulue</w:t>
      </w:r>
    </w:p>
    <w:p w14:paraId="05DA3976" w14:textId="0EDF4B34" w:rsidR="00480F14" w:rsidRDefault="00480F14" w:rsidP="00480F14">
      <w:pPr>
        <w:pStyle w:val="Paragraphedeliste"/>
        <w:numPr>
          <w:ilvl w:val="0"/>
          <w:numId w:val="1"/>
        </w:numPr>
      </w:pPr>
      <w:del w:id="92" w:author="Kevin Mendes" w:date="2021-02-12T10:57:00Z">
        <w:r w:rsidDel="0053630D">
          <w:delText>Git</w:delText>
        </w:r>
      </w:del>
      <w:proofErr w:type="gramStart"/>
      <w:ins w:id="93" w:author="Kevin Mendes" w:date="2021-02-12T10:59:00Z">
        <w:r w:rsidR="0053630D">
          <w:t>git</w:t>
        </w:r>
      </w:ins>
      <w:proofErr w:type="gramEnd"/>
      <w:r>
        <w:t xml:space="preserve"> reset –hard ID</w:t>
      </w:r>
      <w:r w:rsidR="006215A5">
        <w:t xml:space="preserve"> </w:t>
      </w:r>
    </w:p>
    <w:p w14:paraId="0CCE241F" w14:textId="79A9888A" w:rsidR="00480F14" w:rsidRDefault="00480F14" w:rsidP="00480F14">
      <w:pPr>
        <w:pStyle w:val="Paragraphedeliste"/>
        <w:numPr>
          <w:ilvl w:val="0"/>
          <w:numId w:val="1"/>
        </w:numPr>
      </w:pPr>
      <w:del w:id="94" w:author="Kevin Mendes" w:date="2021-02-12T10:57:00Z">
        <w:r w:rsidDel="0053630D">
          <w:delText>Git</w:delText>
        </w:r>
      </w:del>
      <w:proofErr w:type="gramStart"/>
      <w:ins w:id="95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55E42768" w14:textId="1E546B7E" w:rsidR="00480F14" w:rsidRDefault="00480F14" w:rsidP="00480F14">
      <w:pPr>
        <w:pStyle w:val="Paragraphedeliste"/>
        <w:numPr>
          <w:ilvl w:val="0"/>
          <w:numId w:val="1"/>
        </w:numPr>
      </w:pPr>
      <w:del w:id="96" w:author="Kevin Mendes" w:date="2021-02-12T10:57:00Z">
        <w:r w:rsidDel="0053630D">
          <w:delText>Git</w:delText>
        </w:r>
      </w:del>
      <w:proofErr w:type="gramStart"/>
      <w:ins w:id="97" w:author="Kevin Mendes" w:date="2021-02-12T10:59:00Z">
        <w:r w:rsidR="0053630D">
          <w:t>git</w:t>
        </w:r>
      </w:ins>
      <w:proofErr w:type="gramEnd"/>
      <w:r>
        <w:t xml:space="preserve"> commit -m « message »</w:t>
      </w:r>
    </w:p>
    <w:p w14:paraId="503DDD24" w14:textId="1D9E50CE" w:rsidR="00480F14" w:rsidRDefault="00480F14" w:rsidP="00480F14">
      <w:pPr>
        <w:pStyle w:val="Paragraphedeliste"/>
        <w:numPr>
          <w:ilvl w:val="0"/>
          <w:numId w:val="1"/>
        </w:numPr>
      </w:pPr>
      <w:del w:id="98" w:author="Kevin Mendes" w:date="2021-02-12T10:57:00Z">
        <w:r w:rsidDel="0053630D">
          <w:delText>Git</w:delText>
        </w:r>
      </w:del>
      <w:proofErr w:type="gramStart"/>
      <w:ins w:id="99" w:author="Kevin Mendes" w:date="2021-02-12T10:59:00Z">
        <w:r w:rsidR="0053630D">
          <w:t>git</w:t>
        </w:r>
      </w:ins>
      <w:proofErr w:type="gramEnd"/>
      <w:r>
        <w:t xml:space="preserve"> push – force</w:t>
      </w:r>
    </w:p>
    <w:p w14:paraId="2F6B9F26" w14:textId="05E77814" w:rsidR="00480F14" w:rsidRPr="00E650A3" w:rsidRDefault="00480F14" w:rsidP="00480F14">
      <w:pPr>
        <w:rPr>
          <w:rStyle w:val="Accentuationintense"/>
        </w:rPr>
      </w:pPr>
      <w:r w:rsidRPr="00E650A3">
        <w:rPr>
          <w:rStyle w:val="Accentuationintense"/>
        </w:rPr>
        <w:t xml:space="preserve">Merge 2 branche : </w:t>
      </w:r>
    </w:p>
    <w:p w14:paraId="1BF64E6A" w14:textId="452C1AC4" w:rsidR="00480F14" w:rsidRDefault="00480F14" w:rsidP="00480F14">
      <w:pPr>
        <w:pStyle w:val="Paragraphedeliste"/>
        <w:numPr>
          <w:ilvl w:val="0"/>
          <w:numId w:val="1"/>
        </w:numPr>
      </w:pPr>
      <w:del w:id="100" w:author="Kevin Mendes" w:date="2021-02-12T10:57:00Z">
        <w:r w:rsidDel="0053630D">
          <w:delText>Git</w:delText>
        </w:r>
      </w:del>
      <w:proofErr w:type="gramStart"/>
      <w:ins w:id="101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branche_vers_la_queulle_merge</w:t>
      </w:r>
      <w:proofErr w:type="spellEnd"/>
    </w:p>
    <w:p w14:paraId="2CDE4D94" w14:textId="04E6BD11" w:rsidR="00480F14" w:rsidRDefault="00480F14" w:rsidP="00480F14">
      <w:pPr>
        <w:pStyle w:val="Paragraphedeliste"/>
        <w:numPr>
          <w:ilvl w:val="0"/>
          <w:numId w:val="1"/>
        </w:numPr>
      </w:pPr>
      <w:del w:id="102" w:author="Kevin Mendes" w:date="2021-02-12T10:57:00Z">
        <w:r w:rsidDel="0053630D">
          <w:delText>Git</w:delText>
        </w:r>
      </w:del>
      <w:proofErr w:type="gramStart"/>
      <w:ins w:id="103" w:author="Kevin Mendes" w:date="2021-02-12T10:59:00Z">
        <w:r w:rsidR="0053630D">
          <w:t>git</w:t>
        </w:r>
      </w:ins>
      <w:proofErr w:type="gramEnd"/>
      <w:r>
        <w:t xml:space="preserve"> merge </w:t>
      </w:r>
      <w:proofErr w:type="spellStart"/>
      <w:r>
        <w:t>branche_a_arécuperer</w:t>
      </w:r>
      <w:proofErr w:type="spellEnd"/>
    </w:p>
    <w:p w14:paraId="3253D430" w14:textId="56BD57BF" w:rsidR="00480F14" w:rsidRPr="00E650A3" w:rsidRDefault="00480F14" w:rsidP="00480F14">
      <w:pPr>
        <w:rPr>
          <w:rStyle w:val="Accentuationintense"/>
        </w:rPr>
      </w:pPr>
      <w:r w:rsidRPr="00E650A3">
        <w:rPr>
          <w:rStyle w:val="Accentuationintense"/>
        </w:rPr>
        <w:t xml:space="preserve">Remiser des </w:t>
      </w:r>
      <w:proofErr w:type="spellStart"/>
      <w:r w:rsidRPr="00E650A3">
        <w:rPr>
          <w:rStyle w:val="Accentuationintense"/>
        </w:rPr>
        <w:t>modifs</w:t>
      </w:r>
      <w:proofErr w:type="spellEnd"/>
      <w:r w:rsidRPr="00E650A3">
        <w:rPr>
          <w:rStyle w:val="Accentuationintense"/>
        </w:rPr>
        <w:t> :</w:t>
      </w:r>
    </w:p>
    <w:p w14:paraId="38DC1D98" w14:textId="671F32F6" w:rsidR="00480F14" w:rsidRDefault="00480F14" w:rsidP="00480F14">
      <w:pPr>
        <w:pStyle w:val="Paragraphedeliste"/>
        <w:numPr>
          <w:ilvl w:val="0"/>
          <w:numId w:val="1"/>
        </w:numPr>
      </w:pPr>
      <w:del w:id="104" w:author="Kevin Mendes" w:date="2021-02-12T10:57:00Z">
        <w:r w:rsidDel="0053630D">
          <w:delText>Git</w:delText>
        </w:r>
      </w:del>
      <w:proofErr w:type="gramStart"/>
      <w:ins w:id="105" w:author="Kevin Mendes" w:date="2021-02-12T10:59:00Z">
        <w:r w:rsidR="0053630D">
          <w:t>git</w:t>
        </w:r>
      </w:ins>
      <w:proofErr w:type="gramEnd"/>
      <w:r>
        <w:t xml:space="preserve"> </w:t>
      </w:r>
      <w:proofErr w:type="spellStart"/>
      <w:r>
        <w:t>stash</w:t>
      </w:r>
      <w:proofErr w:type="spellEnd"/>
    </w:p>
    <w:p w14:paraId="528450A7" w14:textId="0151A80B" w:rsidR="00480F14" w:rsidRPr="00E650A3" w:rsidRDefault="00480F14" w:rsidP="00480F14">
      <w:pPr>
        <w:rPr>
          <w:rStyle w:val="Accentuationintense"/>
        </w:rPr>
      </w:pPr>
      <w:r w:rsidRPr="00E650A3">
        <w:rPr>
          <w:rStyle w:val="Accentuationintense"/>
        </w:rPr>
        <w:t xml:space="preserve">Utiliser des couleurs dans la sortie de </w:t>
      </w:r>
      <w:del w:id="106" w:author="Kevin Mendes" w:date="2021-02-12T10:57:00Z">
        <w:r w:rsidRPr="00E650A3" w:rsidDel="0053630D">
          <w:rPr>
            <w:rStyle w:val="Accentuationintense"/>
          </w:rPr>
          <w:delText>git</w:delText>
        </w:r>
      </w:del>
      <w:ins w:id="107" w:author="Kevin Mendes" w:date="2021-02-12T10:57:00Z">
        <w:r w:rsidR="0053630D">
          <w:rPr>
            <w:rStyle w:val="Accentuationintense"/>
          </w:rPr>
          <w:t>git</w:t>
        </w:r>
      </w:ins>
      <w:r w:rsidRPr="00E650A3">
        <w:rPr>
          <w:rStyle w:val="Accentuationintense"/>
        </w:rPr>
        <w:t xml:space="preserve"> : </w:t>
      </w:r>
    </w:p>
    <w:p w14:paraId="1C3137F1" w14:textId="2D5721AA" w:rsidR="00480F14" w:rsidRDefault="00480F14" w:rsidP="00480F14">
      <w:pPr>
        <w:pStyle w:val="Paragraphedeliste"/>
        <w:numPr>
          <w:ilvl w:val="0"/>
          <w:numId w:val="1"/>
        </w:numPr>
      </w:pPr>
      <w:del w:id="108" w:author="Kevin Mendes" w:date="2021-02-12T10:57:00Z">
        <w:r w:rsidDel="0053630D">
          <w:delText>Git</w:delText>
        </w:r>
      </w:del>
      <w:proofErr w:type="gramStart"/>
      <w:ins w:id="109" w:author="Kevin Mendes" w:date="2021-02-12T10:59:00Z">
        <w:r w:rsidR="0053630D">
          <w:t>git</w:t>
        </w:r>
      </w:ins>
      <w:proofErr w:type="gramEnd"/>
      <w:r>
        <w:t xml:space="preserve"> config </w:t>
      </w:r>
      <w:proofErr w:type="spellStart"/>
      <w:r>
        <w:t>color.ui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712D512D" w14:textId="77777777" w:rsidR="006215A5" w:rsidRDefault="006215A5" w:rsidP="00480F14">
      <w:pPr>
        <w:sectPr w:rsidR="006215A5" w:rsidSect="006215A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ADD61EB" w14:textId="2E2F8C7D" w:rsidR="00480F14" w:rsidRDefault="00480F14" w:rsidP="00480F14"/>
    <w:sectPr w:rsidR="00480F14" w:rsidSect="0046547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81D07"/>
    <w:multiLevelType w:val="hybridMultilevel"/>
    <w:tmpl w:val="E7E85EDE"/>
    <w:lvl w:ilvl="0" w:tplc="F190D368">
      <w:numFmt w:val="bullet"/>
      <w:lvlText w:val="-"/>
      <w:lvlJc w:val="left"/>
      <w:pPr>
        <w:ind w:left="1065" w:hanging="360"/>
      </w:pPr>
      <w:rPr>
        <w:rFonts w:ascii="Calibri" w:hAnsi="Calibri" w:hint="default"/>
        <w:spacing w:val="-20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Mendes">
    <w15:presenceInfo w15:providerId="Windows Live" w15:userId="0661bc3afb1acc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80"/>
    <w:rsid w:val="00331417"/>
    <w:rsid w:val="003E74A5"/>
    <w:rsid w:val="00405367"/>
    <w:rsid w:val="00455CF8"/>
    <w:rsid w:val="0046547E"/>
    <w:rsid w:val="00480F14"/>
    <w:rsid w:val="004E2C80"/>
    <w:rsid w:val="0053630D"/>
    <w:rsid w:val="005D79ED"/>
    <w:rsid w:val="006215A5"/>
    <w:rsid w:val="007749F4"/>
    <w:rsid w:val="00B523E5"/>
    <w:rsid w:val="00E6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FFE0"/>
  <w15:chartTrackingRefBased/>
  <w15:docId w15:val="{9CC68F11-555F-4D93-9F18-9DAC7793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2C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2C8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053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52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2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5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B523E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intense">
    <w:name w:val="Intense Emphasis"/>
    <w:basedOn w:val="Policepardfaut"/>
    <w:uiPriority w:val="21"/>
    <w:qFormat/>
    <w:rsid w:val="0046547E"/>
    <w:rPr>
      <w:i/>
      <w:iCs/>
      <w:color w:val="4472C4" w:themeColor="accent1"/>
    </w:rPr>
  </w:style>
  <w:style w:type="table" w:styleId="TableauGrille1Clair-Accentuation1">
    <w:name w:val="Grid Table 1 Light Accent 1"/>
    <w:basedOn w:val="TableauNormal"/>
    <w:uiPriority w:val="46"/>
    <w:rsid w:val="00455CF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455CF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6E7CC-1589-427D-BBEE-6A271A8F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Mendes</dc:creator>
  <cp:keywords/>
  <dc:description/>
  <cp:lastModifiedBy>Kevin Mendes</cp:lastModifiedBy>
  <cp:revision>5</cp:revision>
  <cp:lastPrinted>2021-02-12T08:55:00Z</cp:lastPrinted>
  <dcterms:created xsi:type="dcterms:W3CDTF">2021-02-10T20:17:00Z</dcterms:created>
  <dcterms:modified xsi:type="dcterms:W3CDTF">2021-02-12T09:59:00Z</dcterms:modified>
</cp:coreProperties>
</file>